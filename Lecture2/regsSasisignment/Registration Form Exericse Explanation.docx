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5298" w14:textId="39A032AD" w:rsidR="00144E57" w:rsidRPr="00774A40" w:rsidRDefault="00460504" w:rsidP="00460504">
      <w:pPr>
        <w:jc w:val="center"/>
        <w:rPr>
          <w:ins w:id="0" w:author="Kevin Yuen" w:date="2022-09-13T16:11:00Z"/>
          <w:rFonts w:asciiTheme="majorHAnsi" w:hAnsiTheme="majorHAnsi" w:cstheme="majorHAnsi"/>
          <w:b/>
          <w:bCs/>
          <w:sz w:val="24"/>
          <w:szCs w:val="24"/>
        </w:rPr>
      </w:pPr>
      <w:r w:rsidRPr="00774A40">
        <w:rPr>
          <w:rFonts w:asciiTheme="majorHAnsi" w:hAnsiTheme="majorHAnsi" w:cstheme="majorHAnsi"/>
          <w:b/>
          <w:bCs/>
          <w:sz w:val="24"/>
          <w:szCs w:val="24"/>
          <w:rPrChange w:id="1" w:author="Kevin Yuen" w:date="2022-09-13T16:18:00Z">
            <w:rPr/>
          </w:rPrChange>
        </w:rPr>
        <w:t>Registration Form Exercise</w:t>
      </w:r>
    </w:p>
    <w:p w14:paraId="7BBB36A8" w14:textId="4B084BF3" w:rsidR="004F2236" w:rsidRDefault="004F2236" w:rsidP="004F2236">
      <w:pPr>
        <w:rPr>
          <w:ins w:id="2" w:author="Kevin Yuen" w:date="2022-09-13T16:11:00Z"/>
          <w:rFonts w:asciiTheme="majorHAnsi" w:hAnsiTheme="majorHAnsi" w:cstheme="majorHAnsi"/>
          <w:b/>
          <w:bCs/>
          <w:sz w:val="24"/>
          <w:szCs w:val="24"/>
        </w:rPr>
      </w:pPr>
    </w:p>
    <w:p w14:paraId="18567F99" w14:textId="0D16944A" w:rsidR="004F2236" w:rsidRDefault="004F2236" w:rsidP="004F2236">
      <w:pPr>
        <w:spacing w:line="480" w:lineRule="auto"/>
        <w:rPr>
          <w:ins w:id="3" w:author="Kevin Yuen" w:date="2022-09-13T16:20:00Z"/>
          <w:rFonts w:asciiTheme="majorHAnsi" w:hAnsiTheme="majorHAnsi" w:cstheme="majorHAnsi"/>
          <w:sz w:val="24"/>
          <w:szCs w:val="24"/>
        </w:rPr>
      </w:pPr>
      <w:ins w:id="4" w:author="Kevin Yuen" w:date="2022-09-13T16:11:00Z">
        <w:r w:rsidRPr="00774A40">
          <w:rPr>
            <w:rFonts w:asciiTheme="majorHAnsi" w:hAnsiTheme="majorHAnsi" w:cstheme="majorHAnsi"/>
            <w:sz w:val="24"/>
            <w:szCs w:val="24"/>
            <w:rPrChange w:id="5" w:author="Kevin Yuen" w:date="2022-09-13T16:18:00Z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rPrChange>
          </w:rPr>
          <w:tab/>
        </w:r>
      </w:ins>
      <w:ins w:id="6" w:author="Kevin Yuen" w:date="2022-09-13T16:13:00Z">
        <w:r w:rsidRPr="00774A40">
          <w:rPr>
            <w:rFonts w:asciiTheme="majorHAnsi" w:hAnsiTheme="majorHAnsi" w:cstheme="majorHAnsi"/>
            <w:sz w:val="24"/>
            <w:szCs w:val="24"/>
            <w:rPrChange w:id="7" w:author="Kevin Yuen" w:date="2022-09-13T16:18:00Z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rPrChange>
          </w:rPr>
          <w:t xml:space="preserve">The approach I used to add </w:t>
        </w:r>
      </w:ins>
      <w:ins w:id="8" w:author="Kevin Yuen" w:date="2022-09-13T16:14:00Z">
        <w:r w:rsidRPr="00774A40">
          <w:rPr>
            <w:rFonts w:asciiTheme="majorHAnsi" w:hAnsiTheme="majorHAnsi" w:cstheme="majorHAnsi"/>
            <w:sz w:val="24"/>
            <w:szCs w:val="24"/>
            <w:rPrChange w:id="9" w:author="Kevin Yuen" w:date="2022-09-13T16:18:00Z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rPrChange>
          </w:rPr>
          <w:t>CSS</w:t>
        </w:r>
      </w:ins>
      <w:ins w:id="10" w:author="Kevin Yuen" w:date="2022-09-13T16:13:00Z">
        <w:r w:rsidRPr="00774A40">
          <w:rPr>
            <w:rFonts w:asciiTheme="majorHAnsi" w:hAnsiTheme="majorHAnsi" w:cstheme="majorHAnsi"/>
            <w:sz w:val="24"/>
            <w:szCs w:val="24"/>
            <w:rPrChange w:id="11" w:author="Kevin Yuen" w:date="2022-09-13T16:18:00Z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rPrChange>
          </w:rPr>
          <w:t xml:space="preserve"> to the HTML files is by </w:t>
        </w:r>
      </w:ins>
      <w:ins w:id="12" w:author="Kevin Yuen" w:date="2022-09-13T16:14:00Z">
        <w:r w:rsidRPr="00774A40">
          <w:rPr>
            <w:rFonts w:asciiTheme="majorHAnsi" w:hAnsiTheme="majorHAnsi" w:cstheme="majorHAnsi"/>
            <w:sz w:val="24"/>
            <w:szCs w:val="24"/>
            <w:rPrChange w:id="13" w:author="Kevin Yuen" w:date="2022-09-13T16:18:00Z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rPrChange>
          </w:rPr>
          <w:t xml:space="preserve">first creating </w:t>
        </w:r>
      </w:ins>
      <w:ins w:id="14" w:author="Kevin Yuen" w:date="2022-09-13T16:18:00Z">
        <w:r w:rsidR="00297260" w:rsidRPr="00297260">
          <w:rPr>
            <w:rFonts w:asciiTheme="majorHAnsi" w:hAnsiTheme="majorHAnsi" w:cstheme="majorHAnsi"/>
            <w:sz w:val="24"/>
            <w:szCs w:val="24"/>
          </w:rPr>
          <w:t>an</w:t>
        </w:r>
      </w:ins>
      <w:ins w:id="15" w:author="Kevin Yuen" w:date="2022-09-13T16:14:00Z">
        <w:r w:rsidRPr="00774A40">
          <w:rPr>
            <w:rFonts w:asciiTheme="majorHAnsi" w:hAnsiTheme="majorHAnsi" w:cstheme="majorHAnsi"/>
            <w:sz w:val="24"/>
            <w:szCs w:val="24"/>
            <w:rPrChange w:id="16" w:author="Kevin Yuen" w:date="2022-09-13T16:18:00Z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rPrChange>
          </w:rPr>
          <w:t xml:space="preserve"> external </w:t>
        </w:r>
      </w:ins>
      <w:ins w:id="17" w:author="Kevin Yuen" w:date="2022-09-13T16:20:00Z">
        <w:r w:rsidR="00472A07" w:rsidRPr="00472A07">
          <w:rPr>
            <w:rFonts w:asciiTheme="majorHAnsi" w:hAnsiTheme="majorHAnsi" w:cstheme="majorHAnsi"/>
            <w:sz w:val="24"/>
            <w:szCs w:val="24"/>
          </w:rPr>
          <w:t>CSS</w:t>
        </w:r>
      </w:ins>
      <w:ins w:id="18" w:author="Kevin Yuen" w:date="2022-09-13T16:14:00Z">
        <w:r w:rsidRPr="00774A40">
          <w:rPr>
            <w:rFonts w:asciiTheme="majorHAnsi" w:hAnsiTheme="majorHAnsi" w:cstheme="majorHAnsi"/>
            <w:sz w:val="24"/>
            <w:szCs w:val="24"/>
            <w:rPrChange w:id="19" w:author="Kevin Yuen" w:date="2022-09-13T16:18:00Z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rPrChange>
          </w:rPr>
          <w:t xml:space="preserve"> file with all the styles applied to the html </w:t>
        </w:r>
      </w:ins>
      <w:ins w:id="20" w:author="Kevin Yuen" w:date="2022-09-13T16:20:00Z">
        <w:r w:rsidR="00BE117A">
          <w:rPr>
            <w:rFonts w:asciiTheme="majorHAnsi" w:hAnsiTheme="majorHAnsi" w:cstheme="majorHAnsi"/>
            <w:sz w:val="24"/>
            <w:szCs w:val="24"/>
          </w:rPr>
          <w:t>tags</w:t>
        </w:r>
      </w:ins>
      <w:ins w:id="21" w:author="Kevin Yuen" w:date="2022-09-13T16:14:00Z">
        <w:r w:rsidRPr="00774A40">
          <w:rPr>
            <w:rFonts w:asciiTheme="majorHAnsi" w:hAnsiTheme="majorHAnsi" w:cstheme="majorHAnsi"/>
            <w:sz w:val="24"/>
            <w:szCs w:val="24"/>
            <w:rPrChange w:id="22" w:author="Kevin Yuen" w:date="2022-09-13T16:18:00Z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rPrChange>
          </w:rPr>
          <w:t>. I then placed this</w:t>
        </w:r>
      </w:ins>
      <w:ins w:id="23" w:author="Kevin Yuen" w:date="2022-09-13T16:20:00Z">
        <w:r w:rsidR="00C91B4C">
          <w:rPr>
            <w:rFonts w:asciiTheme="majorHAnsi" w:hAnsiTheme="majorHAnsi" w:cstheme="majorHAnsi"/>
            <w:sz w:val="24"/>
            <w:szCs w:val="24"/>
          </w:rPr>
          <w:t xml:space="preserve"> C</w:t>
        </w:r>
      </w:ins>
      <w:ins w:id="24" w:author="Kevin Yuen" w:date="2022-09-13T16:21:00Z">
        <w:r w:rsidR="00C91B4C">
          <w:rPr>
            <w:rFonts w:asciiTheme="majorHAnsi" w:hAnsiTheme="majorHAnsi" w:cstheme="majorHAnsi"/>
            <w:sz w:val="24"/>
            <w:szCs w:val="24"/>
          </w:rPr>
          <w:t xml:space="preserve">SS file </w:t>
        </w:r>
      </w:ins>
      <w:ins w:id="25" w:author="Kevin Yuen" w:date="2022-09-13T16:14:00Z">
        <w:r w:rsidRPr="00774A40">
          <w:rPr>
            <w:rFonts w:asciiTheme="majorHAnsi" w:hAnsiTheme="majorHAnsi" w:cstheme="majorHAnsi"/>
            <w:sz w:val="24"/>
            <w:szCs w:val="24"/>
            <w:rPrChange w:id="26" w:author="Kevin Yuen" w:date="2022-09-13T16:18:00Z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rPrChange>
          </w:rPr>
          <w:t xml:space="preserve">under </w:t>
        </w:r>
      </w:ins>
      <w:ins w:id="27" w:author="Kevin Yuen" w:date="2022-09-13T16:18:00Z">
        <w:r w:rsidR="00297260" w:rsidRPr="00297260">
          <w:rPr>
            <w:rFonts w:asciiTheme="majorHAnsi" w:hAnsiTheme="majorHAnsi" w:cstheme="majorHAnsi"/>
            <w:sz w:val="24"/>
            <w:szCs w:val="24"/>
          </w:rPr>
          <w:t>a</w:t>
        </w:r>
      </w:ins>
      <w:ins w:id="28" w:author="Kevin Yuen" w:date="2022-09-13T16:15:00Z">
        <w:r w:rsidRPr="00774A40">
          <w:rPr>
            <w:rFonts w:asciiTheme="majorHAnsi" w:hAnsiTheme="majorHAnsi" w:cstheme="majorHAnsi"/>
            <w:sz w:val="24"/>
            <w:szCs w:val="24"/>
            <w:rPrChange w:id="29" w:author="Kevin Yuen" w:date="2022-09-13T16:18:00Z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rPrChange>
          </w:rPr>
          <w:t xml:space="preserve"> directory called “static” which is located under the </w:t>
        </w:r>
      </w:ins>
      <w:ins w:id="30" w:author="Kevin Yuen" w:date="2022-09-13T16:21:00Z">
        <w:r w:rsidR="00E63569" w:rsidRPr="00E63569">
          <w:rPr>
            <w:rFonts w:asciiTheme="majorHAnsi" w:hAnsiTheme="majorHAnsi" w:cstheme="majorHAnsi"/>
            <w:sz w:val="24"/>
            <w:szCs w:val="24"/>
          </w:rPr>
          <w:t>resource’s</w:t>
        </w:r>
      </w:ins>
      <w:ins w:id="31" w:author="Kevin Yuen" w:date="2022-09-13T16:15:00Z">
        <w:r w:rsidRPr="00774A40">
          <w:rPr>
            <w:rFonts w:asciiTheme="majorHAnsi" w:hAnsiTheme="majorHAnsi" w:cstheme="majorHAnsi"/>
            <w:sz w:val="24"/>
            <w:szCs w:val="24"/>
            <w:rPrChange w:id="32" w:author="Kevin Yuen" w:date="2022-09-13T16:18:00Z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rPrChange>
          </w:rPr>
          <w:t xml:space="preserve"> directory.</w:t>
        </w:r>
        <w:r w:rsidR="00401B44" w:rsidRPr="00774A40">
          <w:rPr>
            <w:rFonts w:asciiTheme="majorHAnsi" w:hAnsiTheme="majorHAnsi" w:cstheme="majorHAnsi"/>
            <w:sz w:val="24"/>
            <w:szCs w:val="24"/>
            <w:rPrChange w:id="33" w:author="Kevin Yuen" w:date="2022-09-13T16:18:00Z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rPrChange>
          </w:rPr>
          <w:t xml:space="preserve"> Then in the HTML file I placed </w:t>
        </w:r>
      </w:ins>
      <w:ins w:id="34" w:author="Kevin Yuen" w:date="2022-09-13T16:18:00Z">
        <w:r w:rsidR="00E41A44" w:rsidRPr="00774A40">
          <w:rPr>
            <w:rFonts w:asciiTheme="majorHAnsi" w:hAnsiTheme="majorHAnsi" w:cstheme="majorHAnsi"/>
            <w:sz w:val="24"/>
            <w:szCs w:val="24"/>
            <w:rPrChange w:id="35" w:author="Kevin Yuen" w:date="2022-09-13T16:18:00Z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rPrChange>
          </w:rPr>
          <w:t>a link tag in the header connecting the CSS file.</w:t>
        </w:r>
        <w:r w:rsidR="00DE1BB2" w:rsidRPr="00774A40">
          <w:rPr>
            <w:rFonts w:asciiTheme="majorHAnsi" w:hAnsiTheme="majorHAnsi" w:cstheme="majorHAnsi"/>
            <w:sz w:val="24"/>
            <w:szCs w:val="24"/>
            <w:rPrChange w:id="36" w:author="Kevin Yuen" w:date="2022-09-13T16:18:00Z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rPrChange>
          </w:rPr>
          <w:t xml:space="preserve"> Then with the CSS file linked in the HTML the styles were applied.</w:t>
        </w:r>
      </w:ins>
    </w:p>
    <w:p w14:paraId="748345D7" w14:textId="49FA8BE3" w:rsidR="00BD1703" w:rsidRPr="00774A40" w:rsidRDefault="00BD1703" w:rsidP="004F2236">
      <w:pPr>
        <w:spacing w:line="480" w:lineRule="auto"/>
        <w:rPr>
          <w:ins w:id="37" w:author="Kevin Yuen" w:date="2022-09-10T21:19:00Z"/>
          <w:rFonts w:asciiTheme="majorHAnsi" w:hAnsiTheme="majorHAnsi" w:cstheme="majorHAnsi"/>
          <w:sz w:val="24"/>
          <w:szCs w:val="24"/>
          <w:rPrChange w:id="38" w:author="Kevin Yuen" w:date="2022-09-13T16:18:00Z">
            <w:rPr>
              <w:ins w:id="39" w:author="Kevin Yuen" w:date="2022-09-10T21:19:00Z"/>
              <w:b/>
              <w:bCs/>
            </w:rPr>
          </w:rPrChange>
        </w:rPr>
        <w:pPrChange w:id="40" w:author="Kevin Yuen" w:date="2022-09-13T16:14:00Z">
          <w:pPr>
            <w:jc w:val="center"/>
          </w:pPr>
        </w:pPrChange>
      </w:pPr>
      <w:ins w:id="41" w:author="Kevin Yuen" w:date="2022-09-13T16:20:00Z">
        <w:r w:rsidRPr="00BD1703">
          <w:rPr>
            <w:rFonts w:asciiTheme="majorHAnsi" w:hAnsiTheme="majorHAnsi" w:cstheme="majorHAnsi"/>
            <w:sz w:val="24"/>
            <w:szCs w:val="24"/>
          </w:rPr>
          <w:drawing>
            <wp:inline distT="0" distB="0" distL="0" distR="0" wp14:anchorId="2BD55C1B" wp14:editId="333B4D14">
              <wp:extent cx="4595258" cy="3101609"/>
              <wp:effectExtent l="0" t="0" r="0" b="3810"/>
              <wp:docPr id="5" name="Picture 5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5" descr="Text&#10;&#10;Description automatically generated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95258" cy="310160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42F430" w14:textId="7763F5AE" w:rsidR="00D10165" w:rsidRPr="00D10165" w:rsidRDefault="00D10165" w:rsidP="0081647E">
      <w:pPr>
        <w:pStyle w:val="Heading2"/>
        <w:rPr>
          <w:ins w:id="42" w:author="Kevin Yuen" w:date="2022-09-10T21:19:00Z"/>
          <w:rPrChange w:id="43" w:author="Kevin Yuen" w:date="2022-09-10T21:20:00Z">
            <w:rPr>
              <w:ins w:id="44" w:author="Kevin Yuen" w:date="2022-09-10T21:19:00Z"/>
              <w:b/>
              <w:bCs/>
            </w:rPr>
          </w:rPrChange>
        </w:rPr>
        <w:pPrChange w:id="45" w:author="Kevin Yuen" w:date="2022-09-13T15:50:00Z">
          <w:pPr/>
        </w:pPrChange>
      </w:pPr>
    </w:p>
    <w:p w14:paraId="50D50ABF" w14:textId="7069A8F0" w:rsidR="00D10165" w:rsidRDefault="0081647E" w:rsidP="00D10165">
      <w:pPr>
        <w:rPr>
          <w:ins w:id="46" w:author="Kevin Yuen" w:date="2022-09-13T15:54:00Z"/>
          <w:rFonts w:asciiTheme="majorHAnsi" w:hAnsiTheme="majorHAnsi" w:cstheme="majorHAnsi"/>
          <w:sz w:val="24"/>
          <w:szCs w:val="24"/>
        </w:rPr>
      </w:pPr>
      <w:ins w:id="47" w:author="Kevin Yuen" w:date="2022-09-13T15:54:00Z">
        <w:r>
          <w:rPr>
            <w:noProof/>
          </w:rPr>
          <w:drawing>
            <wp:inline distT="0" distB="0" distL="0" distR="0" wp14:anchorId="420F447C" wp14:editId="59D90FF4">
              <wp:extent cx="5943600" cy="3343275"/>
              <wp:effectExtent l="0" t="0" r="0" b="9525"/>
              <wp:docPr id="1" name="Picture 1" descr="Graphical user interface, text, applicatio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Graphical user interface, text, application&#10;&#10;Description automatically generated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43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082EDEF" w14:textId="3AA946B1" w:rsidR="0081647E" w:rsidRDefault="0081647E" w:rsidP="00D10165">
      <w:pPr>
        <w:rPr>
          <w:ins w:id="48" w:author="Kevin Yuen" w:date="2022-09-13T15:54:00Z"/>
          <w:rFonts w:asciiTheme="majorHAnsi" w:hAnsiTheme="majorHAnsi" w:cstheme="majorHAnsi"/>
          <w:sz w:val="24"/>
          <w:szCs w:val="24"/>
        </w:rPr>
      </w:pPr>
    </w:p>
    <w:p w14:paraId="0B09BD0F" w14:textId="01FEFAE4" w:rsidR="0081647E" w:rsidRDefault="002A11A2" w:rsidP="00D10165">
      <w:pPr>
        <w:rPr>
          <w:ins w:id="49" w:author="Kevin Yuen" w:date="2022-09-13T15:55:00Z"/>
          <w:rFonts w:asciiTheme="majorHAnsi" w:hAnsiTheme="majorHAnsi" w:cstheme="majorHAnsi"/>
          <w:sz w:val="24"/>
          <w:szCs w:val="24"/>
        </w:rPr>
      </w:pPr>
      <w:ins w:id="50" w:author="Kevin Yuen" w:date="2022-09-13T15:54:00Z">
        <w:r>
          <w:rPr>
            <w:noProof/>
          </w:rPr>
          <w:drawing>
            <wp:inline distT="0" distB="0" distL="0" distR="0" wp14:anchorId="3D4D3857" wp14:editId="4B05C1DE">
              <wp:extent cx="5943600" cy="3343275"/>
              <wp:effectExtent l="0" t="0" r="0" b="9525"/>
              <wp:docPr id="3" name="Picture 3" descr="A screenshot of a computer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A screenshot of a computer&#10;&#10;Description automatically generated with medium confidence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43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DEBBF4A" w14:textId="6D8D50AF" w:rsidR="002A11A2" w:rsidRPr="00D10165" w:rsidRDefault="002A11A2" w:rsidP="00D10165">
      <w:pPr>
        <w:rPr>
          <w:rFonts w:asciiTheme="majorHAnsi" w:hAnsiTheme="majorHAnsi" w:cstheme="majorHAnsi"/>
          <w:sz w:val="24"/>
          <w:szCs w:val="24"/>
          <w:rPrChange w:id="51" w:author="Kevin Yuen" w:date="2022-09-10T21:20:00Z">
            <w:rPr/>
          </w:rPrChange>
        </w:rPr>
      </w:pPr>
      <w:ins w:id="52" w:author="Kevin Yuen" w:date="2022-09-13T15:55:00Z">
        <w:r>
          <w:rPr>
            <w:noProof/>
          </w:rPr>
          <w:lastRenderedPageBreak/>
          <w:drawing>
            <wp:inline distT="0" distB="0" distL="0" distR="0" wp14:anchorId="615D485A" wp14:editId="3FB9C0BF">
              <wp:extent cx="5943600" cy="3343275"/>
              <wp:effectExtent l="0" t="0" r="0" b="9525"/>
              <wp:docPr id="4" name="Picture 4" descr="Graphical user interface, text, application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Graphical user interface, text, application&#10;&#10;Description automatically generated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43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2A11A2" w:rsidRPr="00D1016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1FF58" w14:textId="77777777" w:rsidR="003138D7" w:rsidRDefault="003138D7" w:rsidP="00DD1CDD">
      <w:pPr>
        <w:spacing w:after="0" w:line="240" w:lineRule="auto"/>
      </w:pPr>
      <w:r>
        <w:separator/>
      </w:r>
    </w:p>
  </w:endnote>
  <w:endnote w:type="continuationSeparator" w:id="0">
    <w:p w14:paraId="7F18580A" w14:textId="77777777" w:rsidR="003138D7" w:rsidRDefault="003138D7" w:rsidP="00DD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B7513" w14:textId="77777777" w:rsidR="003138D7" w:rsidRDefault="003138D7" w:rsidP="00DD1CDD">
      <w:pPr>
        <w:spacing w:after="0" w:line="240" w:lineRule="auto"/>
      </w:pPr>
      <w:r>
        <w:separator/>
      </w:r>
    </w:p>
  </w:footnote>
  <w:footnote w:type="continuationSeparator" w:id="0">
    <w:p w14:paraId="68AA46D4" w14:textId="77777777" w:rsidR="003138D7" w:rsidRDefault="003138D7" w:rsidP="00DD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10429" w14:textId="77777777" w:rsidR="0081647E" w:rsidRPr="00CA0A14" w:rsidRDefault="0081647E" w:rsidP="0081647E">
    <w:pPr>
      <w:pStyle w:val="Header"/>
      <w:rPr>
        <w:ins w:id="53" w:author="Kevin Yuen" w:date="2022-09-13T15:50:00Z"/>
        <w:rFonts w:asciiTheme="majorHAnsi" w:hAnsiTheme="majorHAnsi" w:cstheme="majorHAnsi"/>
      </w:rPr>
    </w:pPr>
    <w:ins w:id="54" w:author="Kevin Yuen" w:date="2022-09-13T15:50:00Z">
      <w:r w:rsidRPr="00CA0A14">
        <w:rPr>
          <w:rFonts w:asciiTheme="majorHAnsi" w:hAnsiTheme="majorHAnsi" w:cstheme="majorHAnsi"/>
        </w:rPr>
        <w:t>Kevin Yuen</w:t>
      </w:r>
      <w:r w:rsidRPr="00CA0A14">
        <w:rPr>
          <w:rFonts w:asciiTheme="majorHAnsi" w:hAnsiTheme="majorHAnsi" w:cstheme="majorHAnsi"/>
        </w:rPr>
        <w:tab/>
      </w:r>
      <w:r w:rsidRPr="00CA0A14">
        <w:rPr>
          <w:rFonts w:asciiTheme="majorHAnsi" w:hAnsiTheme="majorHAnsi" w:cstheme="majorHAnsi"/>
        </w:rPr>
        <w:tab/>
        <w:t>Enterprise Java Development</w:t>
      </w:r>
    </w:ins>
  </w:p>
  <w:p w14:paraId="45A96A31" w14:textId="77777777" w:rsidR="0081647E" w:rsidRPr="00CA0A14" w:rsidRDefault="0081647E" w:rsidP="0081647E">
    <w:pPr>
      <w:pStyle w:val="Header"/>
      <w:rPr>
        <w:ins w:id="55" w:author="Kevin Yuen" w:date="2022-09-13T15:50:00Z"/>
        <w:rFonts w:asciiTheme="majorHAnsi" w:hAnsiTheme="majorHAnsi" w:cstheme="majorHAnsi"/>
      </w:rPr>
    </w:pPr>
    <w:ins w:id="56" w:author="Kevin Yuen" w:date="2022-09-13T15:50:00Z">
      <w:r w:rsidRPr="00CA0A14">
        <w:rPr>
          <w:rFonts w:asciiTheme="majorHAnsi" w:hAnsiTheme="majorHAnsi" w:cstheme="majorHAnsi"/>
        </w:rPr>
        <w:t>991652450</w:t>
      </w:r>
      <w:r w:rsidRPr="00CA0A14">
        <w:rPr>
          <w:rFonts w:asciiTheme="majorHAnsi" w:hAnsiTheme="majorHAnsi" w:cstheme="majorHAnsi"/>
        </w:rPr>
        <w:tab/>
      </w:r>
      <w:r w:rsidRPr="00CA0A14">
        <w:rPr>
          <w:rFonts w:asciiTheme="majorHAnsi" w:hAnsiTheme="majorHAnsi" w:cstheme="majorHAnsi"/>
        </w:rPr>
        <w:tab/>
        <w:t>PROG32758</w:t>
      </w:r>
      <w:r w:rsidRPr="00CA0A14">
        <w:rPr>
          <w:rFonts w:asciiTheme="majorHAnsi" w:hAnsiTheme="majorHAnsi" w:cstheme="majorHAnsi"/>
        </w:rPr>
        <w:tab/>
      </w:r>
      <w:r w:rsidRPr="00CA0A14">
        <w:rPr>
          <w:rFonts w:asciiTheme="majorHAnsi" w:hAnsiTheme="majorHAnsi" w:cstheme="majorHAnsi"/>
        </w:rPr>
        <w:tab/>
        <w:t>Jasmine Karla</w:t>
      </w:r>
    </w:ins>
  </w:p>
  <w:p w14:paraId="0975CD74" w14:textId="77777777" w:rsidR="00DD1CDD" w:rsidRDefault="00DD1CDD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vin Yuen">
    <w15:presenceInfo w15:providerId="Windows Live" w15:userId="9bf0451f95398c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E"/>
    <w:rsid w:val="00144E57"/>
    <w:rsid w:val="00297260"/>
    <w:rsid w:val="002A11A2"/>
    <w:rsid w:val="003138D7"/>
    <w:rsid w:val="00401B44"/>
    <w:rsid w:val="00460504"/>
    <w:rsid w:val="00472A07"/>
    <w:rsid w:val="004F2236"/>
    <w:rsid w:val="005D569E"/>
    <w:rsid w:val="00774A40"/>
    <w:rsid w:val="0081647E"/>
    <w:rsid w:val="0086483C"/>
    <w:rsid w:val="00A82A81"/>
    <w:rsid w:val="00BD1703"/>
    <w:rsid w:val="00BE117A"/>
    <w:rsid w:val="00BE298E"/>
    <w:rsid w:val="00C91B4C"/>
    <w:rsid w:val="00D10165"/>
    <w:rsid w:val="00DD1CDD"/>
    <w:rsid w:val="00DE1BB2"/>
    <w:rsid w:val="00E41A44"/>
    <w:rsid w:val="00E63569"/>
    <w:rsid w:val="00F7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8D5D"/>
  <w15:chartTrackingRefBased/>
  <w15:docId w15:val="{145C4F1A-CBCE-4D3E-A2B8-E29C6CE6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6050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D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CDD"/>
  </w:style>
  <w:style w:type="paragraph" w:styleId="Footer">
    <w:name w:val="footer"/>
    <w:basedOn w:val="Normal"/>
    <w:link w:val="FooterChar"/>
    <w:uiPriority w:val="99"/>
    <w:unhideWhenUsed/>
    <w:rsid w:val="00DD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CDD"/>
  </w:style>
  <w:style w:type="character" w:customStyle="1" w:styleId="Heading2Char">
    <w:name w:val="Heading 2 Char"/>
    <w:basedOn w:val="DefaultParagraphFont"/>
    <w:link w:val="Heading2"/>
    <w:uiPriority w:val="9"/>
    <w:rsid w:val="00816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Yuen</dc:creator>
  <cp:keywords/>
  <dc:description/>
  <cp:lastModifiedBy>Kevin Yuen</cp:lastModifiedBy>
  <cp:revision>21</cp:revision>
  <dcterms:created xsi:type="dcterms:W3CDTF">2022-09-11T01:18:00Z</dcterms:created>
  <dcterms:modified xsi:type="dcterms:W3CDTF">2022-09-13T20:21:00Z</dcterms:modified>
</cp:coreProperties>
</file>